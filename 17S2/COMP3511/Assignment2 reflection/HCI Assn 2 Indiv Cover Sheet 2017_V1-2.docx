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9"/>
        <w:gridCol w:w="4681"/>
      </w:tblGrid>
      <w:tr w:rsidR="002B652C" w14:paraId="192FB62C" w14:textId="77777777" w:rsidTr="006949F5">
        <w:trPr>
          <w:trHeight w:val="808"/>
        </w:trPr>
        <w:tc>
          <w:tcPr>
            <w:tcW w:w="4788" w:type="dxa"/>
          </w:tcPr>
          <w:p w14:paraId="5BE0E70A" w14:textId="77777777" w:rsidR="002B652C" w:rsidRDefault="006F179D" w:rsidP="002B652C">
            <w:r>
              <w:rPr>
                <w:noProof/>
                <w:lang w:eastAsia="zh-CN"/>
              </w:rPr>
              <w:drawing>
                <wp:anchor distT="0" distB="0" distL="114935" distR="114935" simplePos="0" relativeHeight="251658240" behindDoc="1" locked="0" layoutInCell="1" allowOverlap="1" wp14:anchorId="6E1C53EF" wp14:editId="4FCCEDFC">
                  <wp:simplePos x="0" y="0"/>
                  <wp:positionH relativeFrom="column">
                    <wp:posOffset>0</wp:posOffset>
                  </wp:positionH>
                  <wp:positionV relativeFrom="paragraph">
                    <wp:posOffset>5080</wp:posOffset>
                  </wp:positionV>
                  <wp:extent cx="965835" cy="443865"/>
                  <wp:effectExtent l="0" t="0" r="0" b="0"/>
                  <wp:wrapThrough wrapText="bothSides">
                    <wp:wrapPolygon edited="0">
                      <wp:start x="0" y="0"/>
                      <wp:lineTo x="0" y="19777"/>
                      <wp:lineTo x="21018" y="19777"/>
                      <wp:lineTo x="210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5835" cy="443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4788" w:type="dxa"/>
          </w:tcPr>
          <w:p w14:paraId="5E0C4E96" w14:textId="51C1B4C9" w:rsidR="002B652C" w:rsidRDefault="006F179D" w:rsidP="00DC68E0">
            <w:pPr>
              <w:pStyle w:val="CompanyName"/>
              <w:jc w:val="left"/>
            </w:pPr>
            <w:r>
              <w:t xml:space="preserve">HCI </w:t>
            </w:r>
            <w:r w:rsidR="00DC68E0">
              <w:t xml:space="preserve">2017 </w:t>
            </w:r>
            <w:r>
              <w:t xml:space="preserve">– Assignment </w:t>
            </w:r>
            <w:r w:rsidR="00AF5899">
              <w:t>2</w:t>
            </w:r>
            <w:r>
              <w:t xml:space="preserve"> Cover Sheet: </w:t>
            </w:r>
            <w:r w:rsidR="00484E8B">
              <w:t>Design Concept through Paper Prototype</w:t>
            </w:r>
          </w:p>
        </w:tc>
      </w:tr>
    </w:tbl>
    <w:p w14:paraId="566C7C1E" w14:textId="77777777" w:rsidR="00467865" w:rsidRPr="006949F5" w:rsidRDefault="006F179D" w:rsidP="002B652C">
      <w:pPr>
        <w:pStyle w:val="Heading1"/>
        <w:rPr>
          <w:b w:val="0"/>
          <w:i/>
          <w:sz w:val="16"/>
          <w:szCs w:val="16"/>
        </w:rPr>
      </w:pPr>
      <w:r w:rsidRPr="006949F5">
        <w:rPr>
          <w:b w:val="0"/>
          <w:i/>
          <w:sz w:val="16"/>
          <w:szCs w:val="16"/>
        </w:rPr>
        <w:t xml:space="preserve">Complete this cover sheet and include it as the first page in your submission. Please review the yellow form for more details regarding assignment originality. The assignment is an electronic submission on Moodle. </w:t>
      </w:r>
    </w:p>
    <w:p w14:paraId="1AE26557" w14:textId="77777777" w:rsidR="002B652C" w:rsidRDefault="006F179D" w:rsidP="002B652C">
      <w:pPr>
        <w:pStyle w:val="Heading2"/>
      </w:pPr>
      <w:r>
        <w:t xml:space="preserve">Section 1.1 </w:t>
      </w:r>
      <w:r w:rsidR="002B652C">
        <w:t>Pe</w:t>
      </w:r>
      <w:r w:rsidR="002B652C" w:rsidRPr="002B652C">
        <w:t xml:space="preserve">rsonal </w:t>
      </w:r>
      <w:r>
        <w:t>Details</w:t>
      </w:r>
    </w:p>
    <w:tbl>
      <w:tblPr>
        <w:tblW w:w="5000" w:type="pct"/>
        <w:tblLayout w:type="fixed"/>
        <w:tblCellMar>
          <w:left w:w="0" w:type="dxa"/>
          <w:right w:w="0" w:type="dxa"/>
        </w:tblCellMar>
        <w:tblLook w:val="0000" w:firstRow="0" w:lastRow="0" w:firstColumn="0" w:lastColumn="0" w:noHBand="0" w:noVBand="0"/>
      </w:tblPr>
      <w:tblGrid>
        <w:gridCol w:w="4962"/>
        <w:gridCol w:w="738"/>
        <w:gridCol w:w="2165"/>
        <w:gridCol w:w="1495"/>
      </w:tblGrid>
      <w:tr w:rsidR="00DC68E0" w:rsidRPr="005114CE" w14:paraId="6EC70DA0" w14:textId="77777777" w:rsidTr="00182575">
        <w:trPr>
          <w:trHeight w:val="402"/>
        </w:trPr>
        <w:tc>
          <w:tcPr>
            <w:tcW w:w="4962" w:type="dxa"/>
            <w:vAlign w:val="bottom"/>
          </w:tcPr>
          <w:p w14:paraId="2451F23E" w14:textId="069FA300" w:rsidR="00DC68E0" w:rsidRPr="005114CE" w:rsidRDefault="00DC68E0" w:rsidP="008C0B5E">
            <w:r w:rsidRPr="00D6155E">
              <w:t>Full Name</w:t>
            </w:r>
            <w:r>
              <w:t xml:space="preserve"> (Last, First) </w:t>
            </w:r>
            <w:r w:rsidRPr="005114CE">
              <w:t>:</w:t>
            </w:r>
            <w:r>
              <w:t xml:space="preserve">  </w:t>
            </w:r>
            <w:del w:id="0" w:author="Kelly Wang" w:date="2017-10-10T01:29:00Z">
              <w:r w:rsidDel="008C0B5E">
                <w:fldChar w:fldCharType="begin">
                  <w:ffData>
                    <w:name w:val="Text2"/>
                    <w:enabled/>
                    <w:calcOnExit w:val="0"/>
                    <w:textInput/>
                  </w:ffData>
                </w:fldChar>
              </w:r>
              <w:bookmarkStart w:id="1" w:name="Text2"/>
              <w:r w:rsidDel="008C0B5E">
                <w:delInstrText xml:space="preserve"> FORMTEXT </w:delInstrText>
              </w:r>
              <w:r w:rsidDel="008C0B5E">
                <w:fldChar w:fldCharType="separate"/>
              </w:r>
              <w:bookmarkStart w:id="2" w:name="_GoBack"/>
              <w:bookmarkEnd w:id="2"/>
              <w:r w:rsidDel="008C0B5E">
                <w:rPr>
                  <w:noProof/>
                </w:rPr>
                <w:delText> </w:delText>
              </w:r>
              <w:r w:rsidDel="008C0B5E">
                <w:rPr>
                  <w:noProof/>
                </w:rPr>
                <w:delText> </w:delText>
              </w:r>
              <w:r w:rsidDel="008C0B5E">
                <w:rPr>
                  <w:noProof/>
                </w:rPr>
                <w:delText> </w:delText>
              </w:r>
              <w:r w:rsidDel="008C0B5E">
                <w:rPr>
                  <w:noProof/>
                </w:rPr>
                <w:delText> </w:delText>
              </w:r>
              <w:r w:rsidDel="008C0B5E">
                <w:rPr>
                  <w:noProof/>
                </w:rPr>
                <w:delText> </w:delText>
              </w:r>
              <w:r w:rsidDel="008C0B5E">
                <w:fldChar w:fldCharType="end"/>
              </w:r>
            </w:del>
            <w:bookmarkEnd w:id="1"/>
            <w:ins w:id="3" w:author="Kelly Wang" w:date="2017-10-10T01:29:00Z">
              <w:r w:rsidR="008C0B5E">
                <w:fldChar w:fldCharType="begin">
                  <w:ffData>
                    <w:name w:val="Text2"/>
                    <w:enabled/>
                    <w:calcOnExit w:val="0"/>
                    <w:textInput/>
                  </w:ffData>
                </w:fldChar>
              </w:r>
              <w:r w:rsidR="008C0B5E">
                <w:instrText xml:space="preserve"> FORMTEXT </w:instrText>
              </w:r>
              <w:r w:rsidR="008C0B5E">
                <w:fldChar w:fldCharType="separate"/>
              </w:r>
              <w:r w:rsidR="008C0B5E">
                <w:rPr>
                  <w:noProof/>
                </w:rPr>
                <w:t>SHAN WANG</w:t>
              </w:r>
              <w:r w:rsidR="008C0B5E">
                <w:fldChar w:fldCharType="end"/>
              </w:r>
            </w:ins>
          </w:p>
        </w:tc>
        <w:tc>
          <w:tcPr>
            <w:tcW w:w="738" w:type="dxa"/>
            <w:vAlign w:val="bottom"/>
          </w:tcPr>
          <w:p w14:paraId="76C6F1A9" w14:textId="77777777" w:rsidR="00DC68E0" w:rsidRPr="009C220D" w:rsidRDefault="00DC68E0" w:rsidP="00182575">
            <w:pPr>
              <w:pStyle w:val="FieldText"/>
            </w:pPr>
          </w:p>
        </w:tc>
        <w:tc>
          <w:tcPr>
            <w:tcW w:w="2165" w:type="dxa"/>
            <w:vAlign w:val="bottom"/>
          </w:tcPr>
          <w:p w14:paraId="4931E8FD" w14:textId="77777777" w:rsidR="00DC68E0" w:rsidRPr="009C220D" w:rsidRDefault="00DC68E0" w:rsidP="00182575">
            <w:pPr>
              <w:pStyle w:val="FieldText"/>
            </w:pPr>
          </w:p>
        </w:tc>
        <w:tc>
          <w:tcPr>
            <w:tcW w:w="1495" w:type="dxa"/>
            <w:vAlign w:val="bottom"/>
          </w:tcPr>
          <w:p w14:paraId="1AC410D9" w14:textId="77777777" w:rsidR="00DC68E0" w:rsidRPr="009C220D" w:rsidRDefault="00DC68E0" w:rsidP="00182575">
            <w:pPr>
              <w:pStyle w:val="FieldText"/>
            </w:pPr>
          </w:p>
        </w:tc>
      </w:tr>
    </w:tbl>
    <w:p w14:paraId="6562A730" w14:textId="77777777" w:rsidR="00DC68E0" w:rsidRDefault="00DC68E0" w:rsidP="00DC68E0"/>
    <w:tbl>
      <w:tblPr>
        <w:tblpPr w:leftFromText="180" w:rightFromText="180" w:vertAnchor="text" w:tblpY="1"/>
        <w:tblOverlap w:val="never"/>
        <w:tblW w:w="2338" w:type="pct"/>
        <w:tblLayout w:type="fixed"/>
        <w:tblCellMar>
          <w:left w:w="0" w:type="dxa"/>
          <w:right w:w="0" w:type="dxa"/>
        </w:tblCellMar>
        <w:tblLook w:val="0000" w:firstRow="0" w:lastRow="0" w:firstColumn="0" w:lastColumn="0" w:noHBand="0" w:noVBand="0"/>
      </w:tblPr>
      <w:tblGrid>
        <w:gridCol w:w="1530"/>
        <w:gridCol w:w="2847"/>
      </w:tblGrid>
      <w:tr w:rsidR="00DC68E0" w:rsidRPr="005114CE" w14:paraId="036C054A" w14:textId="77777777" w:rsidTr="00182575">
        <w:trPr>
          <w:trHeight w:val="238"/>
        </w:trPr>
        <w:tc>
          <w:tcPr>
            <w:tcW w:w="1530" w:type="dxa"/>
            <w:vAlign w:val="bottom"/>
          </w:tcPr>
          <w:p w14:paraId="14B4C437" w14:textId="77777777" w:rsidR="00DC68E0" w:rsidRPr="005114CE" w:rsidRDefault="00DC68E0" w:rsidP="00182575">
            <w:r>
              <w:t>Student Number</w:t>
            </w:r>
            <w:r w:rsidRPr="005114CE">
              <w:t>:</w:t>
            </w:r>
          </w:p>
        </w:tc>
        <w:tc>
          <w:tcPr>
            <w:tcW w:w="2847" w:type="dxa"/>
            <w:vAlign w:val="bottom"/>
          </w:tcPr>
          <w:p w14:paraId="75D83B68" w14:textId="36F3D0E0" w:rsidR="00DC68E0" w:rsidRPr="008E72CF" w:rsidRDefault="00DC68E0" w:rsidP="008C0B5E">
            <w:pPr>
              <w:pStyle w:val="FieldText"/>
            </w:pPr>
            <w:del w:id="4" w:author="Kelly Wang" w:date="2017-10-10T01:29:00Z">
              <w:r w:rsidDel="008C0B5E">
                <w:fldChar w:fldCharType="begin">
                  <w:ffData>
                    <w:name w:val="Text3"/>
                    <w:enabled/>
                    <w:calcOnExit w:val="0"/>
                    <w:textInput/>
                  </w:ffData>
                </w:fldChar>
              </w:r>
              <w:bookmarkStart w:id="5" w:name="Text3"/>
              <w:r w:rsidDel="008C0B5E">
                <w:delInstrText xml:space="preserve"> FORMTEXT </w:delInstrText>
              </w:r>
              <w:r w:rsidDel="008C0B5E">
                <w:fldChar w:fldCharType="separate"/>
              </w:r>
              <w:r w:rsidDel="008C0B5E">
                <w:rPr>
                  <w:noProof/>
                </w:rPr>
                <w:delText> </w:delText>
              </w:r>
              <w:r w:rsidDel="008C0B5E">
                <w:rPr>
                  <w:noProof/>
                </w:rPr>
                <w:delText> </w:delText>
              </w:r>
              <w:r w:rsidDel="008C0B5E">
                <w:rPr>
                  <w:noProof/>
                </w:rPr>
                <w:delText> </w:delText>
              </w:r>
              <w:r w:rsidDel="008C0B5E">
                <w:rPr>
                  <w:noProof/>
                </w:rPr>
                <w:delText> </w:delText>
              </w:r>
              <w:r w:rsidDel="008C0B5E">
                <w:rPr>
                  <w:noProof/>
                </w:rPr>
                <w:delText> </w:delText>
              </w:r>
              <w:r w:rsidDel="008C0B5E">
                <w:fldChar w:fldCharType="end"/>
              </w:r>
            </w:del>
            <w:bookmarkEnd w:id="5"/>
            <w:ins w:id="6" w:author="Kelly Wang" w:date="2017-10-10T01:29:00Z">
              <w:r w:rsidR="008C0B5E">
                <w:fldChar w:fldCharType="begin">
                  <w:ffData>
                    <w:name w:val="Text3"/>
                    <w:enabled/>
                    <w:calcOnExit w:val="0"/>
                    <w:textInput/>
                  </w:ffData>
                </w:fldChar>
              </w:r>
              <w:r w:rsidR="008C0B5E">
                <w:instrText xml:space="preserve"> FORMTEXT </w:instrText>
              </w:r>
              <w:r w:rsidR="008C0B5E">
                <w:fldChar w:fldCharType="separate"/>
              </w:r>
              <w:r w:rsidR="008C0B5E">
                <w:t>z5119666</w:t>
              </w:r>
              <w:r w:rsidR="008C0B5E">
                <w:fldChar w:fldCharType="end"/>
              </w:r>
            </w:ins>
          </w:p>
        </w:tc>
      </w:tr>
    </w:tbl>
    <w:p w14:paraId="621388C6" w14:textId="77777777" w:rsidR="00DC68E0" w:rsidRDefault="00DC68E0" w:rsidP="00DC68E0">
      <w:r>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DC68E0" w14:paraId="61118861" w14:textId="77777777" w:rsidTr="00182575">
        <w:tc>
          <w:tcPr>
            <w:tcW w:w="4788" w:type="dxa"/>
          </w:tcPr>
          <w:p w14:paraId="22730A2B" w14:textId="77777777" w:rsidR="00DC68E0" w:rsidRDefault="00DC68E0" w:rsidP="00182575"/>
          <w:p w14:paraId="3259DF3A" w14:textId="77777777" w:rsidR="00DC68E0" w:rsidRDefault="00DC68E0" w:rsidP="00182575">
            <w:r>
              <w:t>Course enrolled</w:t>
            </w:r>
            <w:r w:rsidRPr="005114CE">
              <w:t>:</w:t>
            </w:r>
          </w:p>
        </w:tc>
        <w:tc>
          <w:tcPr>
            <w:tcW w:w="4788" w:type="dxa"/>
          </w:tcPr>
          <w:p w14:paraId="3CD5721D" w14:textId="77777777" w:rsidR="00DC68E0" w:rsidRDefault="00DC68E0" w:rsidP="00182575"/>
          <w:p w14:paraId="6387854B" w14:textId="77777777" w:rsidR="00DC68E0" w:rsidRDefault="00DC68E0" w:rsidP="00182575">
            <w:r>
              <w:t xml:space="preserve">Enrolled tutorial Details (Eg. Day: Wed; Time: 09): </w:t>
            </w:r>
          </w:p>
        </w:tc>
      </w:tr>
      <w:tr w:rsidR="00DC68E0" w14:paraId="3C081E0C" w14:textId="77777777" w:rsidTr="00182575">
        <w:tc>
          <w:tcPr>
            <w:tcW w:w="4788" w:type="dxa"/>
          </w:tcPr>
          <w:p w14:paraId="78A9CDEC" w14:textId="77777777" w:rsidR="00DC68E0" w:rsidRDefault="00DC68E0" w:rsidP="00182575"/>
          <w:p w14:paraId="254DCB06" w14:textId="31710595" w:rsidR="00DC68E0" w:rsidRDefault="00DC68E0" w:rsidP="00182575">
            <w:r>
              <w:fldChar w:fldCharType="begin">
                <w:ffData>
                  <w:name w:val="Check3"/>
                  <w:enabled/>
                  <w:calcOnExit w:val="0"/>
                  <w:checkBox>
                    <w:sizeAuto/>
                    <w:default w:val="0"/>
                    <w:checked/>
                  </w:checkBox>
                </w:ffData>
              </w:fldChar>
            </w:r>
            <w:r>
              <w:instrText xml:space="preserve"> FORMCHECKBOX </w:instrText>
            </w:r>
            <w:ins w:id="7" w:author="Kelly Wang" w:date="2017-10-10T01:30:00Z"/>
            <w:r w:rsidR="008C0B5E">
              <w:fldChar w:fldCharType="separate"/>
            </w:r>
            <w:r>
              <w:fldChar w:fldCharType="end"/>
            </w:r>
            <w:r>
              <w:t xml:space="preserve"> COMP3511</w:t>
            </w:r>
          </w:p>
        </w:tc>
        <w:tc>
          <w:tcPr>
            <w:tcW w:w="4788" w:type="dxa"/>
          </w:tcPr>
          <w:p w14:paraId="34727B6C" w14:textId="77777777" w:rsidR="00DC68E0" w:rsidRDefault="00DC68E0" w:rsidP="00182575"/>
          <w:p w14:paraId="26F5BAB3" w14:textId="27BC7011" w:rsidR="00DC68E0" w:rsidRDefault="00DC68E0" w:rsidP="00182575">
            <w:r>
              <w:t xml:space="preserve">Day  </w:t>
            </w:r>
            <w:r>
              <w:fldChar w:fldCharType="begin">
                <w:ffData>
                  <w:name w:val="Dropdown3"/>
                  <w:enabled/>
                  <w:calcOnExit w:val="0"/>
                  <w:entryMacro w:val="afterOpen"/>
                  <w:exitMacro w:val="afterSave"/>
                  <w:ddList>
                    <w:result w:val="1"/>
                    <w:listEntry w:val="Choose day"/>
                    <w:listEntry w:val="Mon"/>
                    <w:listEntry w:val="Tue"/>
                    <w:listEntry w:val="Wed"/>
                    <w:listEntry w:val="Thu"/>
                  </w:ddList>
                </w:ffData>
              </w:fldChar>
            </w:r>
            <w:bookmarkStart w:id="8" w:name="Dropdown3"/>
            <w:r>
              <w:instrText xml:space="preserve"> FORMDROPDOWN </w:instrText>
            </w:r>
            <w:ins w:id="9" w:author="Kelly Wang" w:date="2017-10-10T01:30:00Z"/>
            <w:r w:rsidR="008C0B5E">
              <w:fldChar w:fldCharType="separate"/>
            </w:r>
            <w:r>
              <w:fldChar w:fldCharType="end"/>
            </w:r>
            <w:bookmarkEnd w:id="8"/>
            <w:r>
              <w:t xml:space="preserve">Time:  </w:t>
            </w:r>
            <w:r>
              <w:fldChar w:fldCharType="begin">
                <w:ffData>
                  <w:name w:val="Dropdown2"/>
                  <w:enabled/>
                  <w:calcOnExit w:val="0"/>
                  <w:ddList>
                    <w:result w:val="5"/>
                    <w:listEntry w:val="Choose time"/>
                    <w:listEntry w:val="09"/>
                    <w:listEntry w:val="10"/>
                    <w:listEntry w:val="11"/>
                    <w:listEntry w:val="12"/>
                    <w:listEntry w:val="13"/>
                    <w:listEntry w:val="14"/>
                    <w:listEntry w:val="15"/>
                    <w:listEntry w:val="16"/>
                    <w:listEntry w:val="18"/>
                    <w:listEntry w:val="19"/>
                  </w:ddList>
                </w:ffData>
              </w:fldChar>
            </w:r>
            <w:r>
              <w:instrText xml:space="preserve"> FORMDROPDOWN </w:instrText>
            </w:r>
            <w:ins w:id="10" w:author="Kelly Wang" w:date="2017-10-10T01:30:00Z"/>
            <w:r w:rsidR="008C0B5E">
              <w:fldChar w:fldCharType="separate"/>
            </w:r>
            <w:r>
              <w:fldChar w:fldCharType="end"/>
            </w:r>
          </w:p>
        </w:tc>
      </w:tr>
      <w:tr w:rsidR="00DC68E0" w14:paraId="37EA7852" w14:textId="77777777" w:rsidTr="00182575">
        <w:tc>
          <w:tcPr>
            <w:tcW w:w="4788" w:type="dxa"/>
          </w:tcPr>
          <w:p w14:paraId="1E7594F8" w14:textId="77777777" w:rsidR="00DC68E0" w:rsidRDefault="00DC68E0" w:rsidP="00182575"/>
          <w:p w14:paraId="1FE0A312" w14:textId="77777777" w:rsidR="00DC68E0" w:rsidRDefault="00DC68E0" w:rsidP="00182575">
            <w:r>
              <w:fldChar w:fldCharType="begin">
                <w:ffData>
                  <w:name w:val="Check4"/>
                  <w:enabled/>
                  <w:calcOnExit w:val="0"/>
                  <w:checkBox>
                    <w:sizeAuto/>
                    <w:default w:val="0"/>
                  </w:checkBox>
                </w:ffData>
              </w:fldChar>
            </w:r>
            <w:r>
              <w:instrText xml:space="preserve"> FORMCHECKBOX </w:instrText>
            </w:r>
            <w:r w:rsidR="008C0B5E">
              <w:fldChar w:fldCharType="separate"/>
            </w:r>
            <w:r>
              <w:fldChar w:fldCharType="end"/>
            </w:r>
            <w:r>
              <w:t xml:space="preserve"> COMP9511</w:t>
            </w:r>
          </w:p>
        </w:tc>
        <w:tc>
          <w:tcPr>
            <w:tcW w:w="4788" w:type="dxa"/>
          </w:tcPr>
          <w:p w14:paraId="07DCAD21" w14:textId="77777777" w:rsidR="00DC68E0" w:rsidRDefault="00DC68E0" w:rsidP="00182575"/>
        </w:tc>
      </w:tr>
    </w:tbl>
    <w:p w14:paraId="506A6BA3" w14:textId="48D36E1D" w:rsidR="0000525E" w:rsidRDefault="006F179D" w:rsidP="0000525E">
      <w:pPr>
        <w:pStyle w:val="Heading2"/>
      </w:pPr>
      <w:r>
        <w:t>Secti</w:t>
      </w:r>
      <w:r w:rsidR="00DC68E0">
        <w:t>o</w:t>
      </w:r>
      <w:r>
        <w:t>n 1.2 Declaration</w:t>
      </w:r>
    </w:p>
    <w:p w14:paraId="1DB0321F" w14:textId="77777777" w:rsidR="006F179D" w:rsidRPr="006949F5" w:rsidRDefault="006F179D" w:rsidP="006F179D">
      <w:pPr>
        <w:rPr>
          <w:i/>
          <w:sz w:val="16"/>
          <w:szCs w:val="16"/>
        </w:rPr>
      </w:pPr>
      <w:r w:rsidRPr="006949F5">
        <w:rPr>
          <w:i/>
          <w:sz w:val="16"/>
          <w:szCs w:val="16"/>
        </w:rPr>
        <w:t xml:space="preserve">I declare that: </w:t>
      </w:r>
    </w:p>
    <w:p w14:paraId="0B7F83F1" w14:textId="77777777" w:rsidR="006F179D" w:rsidRPr="006949F5" w:rsidRDefault="006F179D" w:rsidP="006F179D">
      <w:pPr>
        <w:rPr>
          <w:i/>
          <w:sz w:val="16"/>
          <w:szCs w:val="16"/>
        </w:rPr>
      </w:pPr>
      <w:r w:rsidRPr="006949F5">
        <w:rPr>
          <w:i/>
          <w:sz w:val="16"/>
          <w:szCs w:val="16"/>
        </w:rPr>
        <w:t>This assessment item is entirely my own original work, except where I have acknowledged use of source materials [such as books, journals, articles, other published material, the internet, and the work of other student/s or any person/s].</w:t>
      </w:r>
    </w:p>
    <w:p w14:paraId="35F55C44" w14:textId="77777777" w:rsidR="006F179D" w:rsidRPr="006949F5" w:rsidRDefault="006F179D" w:rsidP="006F179D">
      <w:pPr>
        <w:rPr>
          <w:i/>
          <w:sz w:val="16"/>
          <w:szCs w:val="16"/>
        </w:rPr>
      </w:pPr>
      <w:r w:rsidRPr="006949F5">
        <w:rPr>
          <w:i/>
          <w:sz w:val="16"/>
          <w:szCs w:val="16"/>
        </w:rPr>
        <w:t xml:space="preserve">This assessment item has not been submitted for assessment for academic </w:t>
      </w:r>
      <w:r w:rsidR="00203163" w:rsidRPr="006949F5">
        <w:rPr>
          <w:i/>
          <w:sz w:val="16"/>
          <w:szCs w:val="16"/>
        </w:rPr>
        <w:t xml:space="preserve">credit in this, or any other course at UNSW or elsewhere. </w:t>
      </w:r>
    </w:p>
    <w:p w14:paraId="20E15A85" w14:textId="77777777" w:rsidR="00203163" w:rsidRPr="006949F5" w:rsidRDefault="00203163" w:rsidP="006F179D">
      <w:pPr>
        <w:rPr>
          <w:i/>
          <w:sz w:val="16"/>
          <w:szCs w:val="16"/>
        </w:rPr>
      </w:pPr>
      <w:r w:rsidRPr="006949F5">
        <w:rPr>
          <w:i/>
          <w:sz w:val="16"/>
          <w:szCs w:val="16"/>
        </w:rPr>
        <w:t xml:space="preserve">I understand that: </w:t>
      </w:r>
    </w:p>
    <w:p w14:paraId="005A748A" w14:textId="77777777" w:rsidR="00203163" w:rsidRPr="006949F5" w:rsidRDefault="00203163" w:rsidP="006F179D">
      <w:pPr>
        <w:rPr>
          <w:i/>
          <w:sz w:val="16"/>
          <w:szCs w:val="16"/>
        </w:rPr>
      </w:pPr>
      <w:r w:rsidRPr="006949F5">
        <w:rPr>
          <w:i/>
          <w:sz w:val="16"/>
          <w:szCs w:val="16"/>
        </w:rPr>
        <w:t xml:space="preserve">The assessor of this assessment item may for the purpose of assessing this item, reproduce this assessment item and provide a copy to another member of the university. </w:t>
      </w:r>
    </w:p>
    <w:p w14:paraId="29358BE7" w14:textId="77777777" w:rsidR="00203163" w:rsidRPr="006949F5" w:rsidRDefault="00203163" w:rsidP="006F179D">
      <w:pPr>
        <w:rPr>
          <w:i/>
          <w:sz w:val="16"/>
          <w:szCs w:val="16"/>
        </w:rPr>
      </w:pPr>
      <w:r w:rsidRPr="006949F5">
        <w:rPr>
          <w:i/>
          <w:sz w:val="16"/>
          <w:szCs w:val="16"/>
        </w:rPr>
        <w:t xml:space="preserve">The assessor may communicate a copy of this assessment item to a plagiarism checking service (which may then retain a copy of the assessment item on its database for the purpose of future plagiarism checking). </w:t>
      </w:r>
    </w:p>
    <w:tbl>
      <w:tblPr>
        <w:tblW w:w="5000" w:type="pct"/>
        <w:tblLayout w:type="fixed"/>
        <w:tblCellMar>
          <w:left w:w="0" w:type="dxa"/>
          <w:right w:w="0" w:type="dxa"/>
        </w:tblCellMar>
        <w:tblLook w:val="0000" w:firstRow="0" w:lastRow="0" w:firstColumn="0" w:lastColumn="0" w:noHBand="0" w:noVBand="0"/>
      </w:tblPr>
      <w:tblGrid>
        <w:gridCol w:w="1530"/>
        <w:gridCol w:w="4170"/>
        <w:gridCol w:w="2165"/>
        <w:gridCol w:w="1495"/>
      </w:tblGrid>
      <w:tr w:rsidR="00DC68E0" w:rsidRPr="009C220D" w14:paraId="78D95192" w14:textId="77777777" w:rsidTr="00E0097F">
        <w:trPr>
          <w:trHeight w:val="471"/>
        </w:trPr>
        <w:tc>
          <w:tcPr>
            <w:tcW w:w="1530" w:type="dxa"/>
            <w:vAlign w:val="bottom"/>
          </w:tcPr>
          <w:p w14:paraId="0644F87C" w14:textId="54C18AC6" w:rsidR="00DC68E0" w:rsidRPr="005114CE" w:rsidRDefault="00DC68E0" w:rsidP="00C2716A">
            <w:r>
              <w:t>Signature</w:t>
            </w:r>
            <w:r w:rsidRPr="005114CE">
              <w:t>:</w:t>
            </w:r>
          </w:p>
        </w:tc>
        <w:tc>
          <w:tcPr>
            <w:tcW w:w="4170" w:type="dxa"/>
            <w:vAlign w:val="bottom"/>
          </w:tcPr>
          <w:p w14:paraId="1EFD6D90" w14:textId="7B837FCB" w:rsidR="00DC68E0" w:rsidRPr="009C220D" w:rsidRDefault="00DC68E0" w:rsidP="008C0B5E">
            <w:pPr>
              <w:pStyle w:val="FieldText"/>
            </w:pPr>
            <w:del w:id="11" w:author="Kelly Wang" w:date="2017-10-10T01:30:00Z">
              <w:r w:rsidDel="008C0B5E">
                <w:fldChar w:fldCharType="begin">
                  <w:ffData>
                    <w:name w:val="Text5"/>
                    <w:enabled/>
                    <w:calcOnExit w:val="0"/>
                    <w:textInput/>
                  </w:ffData>
                </w:fldChar>
              </w:r>
              <w:bookmarkStart w:id="12" w:name="Text5"/>
              <w:r w:rsidDel="008C0B5E">
                <w:delInstrText xml:space="preserve"> FORMTEXT </w:delInstrText>
              </w:r>
              <w:r w:rsidDel="008C0B5E">
                <w:fldChar w:fldCharType="separate"/>
              </w:r>
              <w:r w:rsidDel="008C0B5E">
                <w:rPr>
                  <w:noProof/>
                </w:rPr>
                <w:delText> </w:delText>
              </w:r>
              <w:r w:rsidDel="008C0B5E">
                <w:rPr>
                  <w:noProof/>
                </w:rPr>
                <w:delText> </w:delText>
              </w:r>
              <w:r w:rsidDel="008C0B5E">
                <w:rPr>
                  <w:noProof/>
                </w:rPr>
                <w:delText> </w:delText>
              </w:r>
              <w:r w:rsidDel="008C0B5E">
                <w:rPr>
                  <w:noProof/>
                </w:rPr>
                <w:delText> </w:delText>
              </w:r>
              <w:r w:rsidDel="008C0B5E">
                <w:rPr>
                  <w:noProof/>
                </w:rPr>
                <w:delText> </w:delText>
              </w:r>
              <w:r w:rsidDel="008C0B5E">
                <w:fldChar w:fldCharType="end"/>
              </w:r>
            </w:del>
            <w:bookmarkEnd w:id="12"/>
            <w:ins w:id="13" w:author="Kelly Wang" w:date="2017-10-10T01:30:00Z">
              <w:r w:rsidR="008C0B5E">
                <w:fldChar w:fldCharType="begin">
                  <w:ffData>
                    <w:name w:val="Text5"/>
                    <w:enabled/>
                    <w:calcOnExit w:val="0"/>
                    <w:textInput/>
                  </w:ffData>
                </w:fldChar>
              </w:r>
              <w:r w:rsidR="008C0B5E">
                <w:instrText xml:space="preserve"> FORMTEXT </w:instrText>
              </w:r>
              <w:r w:rsidR="008C0B5E">
                <w:fldChar w:fldCharType="separate"/>
              </w:r>
              <w:r w:rsidR="008C0B5E">
                <w:t>SHAN WANG</w:t>
              </w:r>
              <w:r w:rsidR="008C0B5E">
                <w:fldChar w:fldCharType="end"/>
              </w:r>
            </w:ins>
          </w:p>
        </w:tc>
        <w:tc>
          <w:tcPr>
            <w:tcW w:w="2165" w:type="dxa"/>
            <w:vAlign w:val="bottom"/>
          </w:tcPr>
          <w:p w14:paraId="7B60EFD8" w14:textId="050BDD55" w:rsidR="00DC68E0" w:rsidRPr="009C220D" w:rsidRDefault="00DC68E0" w:rsidP="008C0B5E">
            <w:pPr>
              <w:pStyle w:val="FieldText"/>
            </w:pPr>
            <w:r>
              <w:t xml:space="preserve">     </w:t>
            </w:r>
            <w:del w:id="14" w:author="Kelly Wang" w:date="2017-10-10T01:30:00Z">
              <w:r w:rsidDel="008C0B5E">
                <w:fldChar w:fldCharType="begin">
                  <w:ffData>
                    <w:name w:val="Text4"/>
                    <w:enabled/>
                    <w:calcOnExit w:val="0"/>
                    <w:textInput/>
                  </w:ffData>
                </w:fldChar>
              </w:r>
              <w:bookmarkStart w:id="15" w:name="Text4"/>
              <w:r w:rsidDel="008C0B5E">
                <w:delInstrText xml:space="preserve"> FORMTEXT </w:delInstrText>
              </w:r>
              <w:r w:rsidDel="008C0B5E">
                <w:fldChar w:fldCharType="separate"/>
              </w:r>
              <w:r w:rsidDel="008C0B5E">
                <w:rPr>
                  <w:noProof/>
                </w:rPr>
                <w:delText> </w:delText>
              </w:r>
              <w:r w:rsidDel="008C0B5E">
                <w:rPr>
                  <w:noProof/>
                </w:rPr>
                <w:delText> </w:delText>
              </w:r>
              <w:r w:rsidDel="008C0B5E">
                <w:rPr>
                  <w:noProof/>
                </w:rPr>
                <w:delText> </w:delText>
              </w:r>
              <w:r w:rsidDel="008C0B5E">
                <w:rPr>
                  <w:noProof/>
                </w:rPr>
                <w:delText> </w:delText>
              </w:r>
              <w:r w:rsidDel="008C0B5E">
                <w:rPr>
                  <w:noProof/>
                </w:rPr>
                <w:delText> </w:delText>
              </w:r>
              <w:r w:rsidDel="008C0B5E">
                <w:fldChar w:fldCharType="end"/>
              </w:r>
            </w:del>
            <w:bookmarkEnd w:id="15"/>
            <w:ins w:id="16" w:author="Kelly Wang" w:date="2017-10-10T01:30:00Z">
              <w:r w:rsidR="008C0B5E">
                <w:fldChar w:fldCharType="begin">
                  <w:ffData>
                    <w:name w:val="Text4"/>
                    <w:enabled/>
                    <w:calcOnExit w:val="0"/>
                    <w:textInput/>
                  </w:ffData>
                </w:fldChar>
              </w:r>
              <w:r w:rsidR="008C0B5E">
                <w:instrText xml:space="preserve"> FORMTEXT </w:instrText>
              </w:r>
              <w:r w:rsidR="008C0B5E">
                <w:fldChar w:fldCharType="separate"/>
              </w:r>
              <w:r w:rsidR="008C0B5E">
                <w:rPr>
                  <w:noProof/>
                </w:rPr>
                <w:t>10/10/17</w:t>
              </w:r>
              <w:r w:rsidR="008C0B5E">
                <w:fldChar w:fldCharType="end"/>
              </w:r>
            </w:ins>
          </w:p>
        </w:tc>
        <w:tc>
          <w:tcPr>
            <w:tcW w:w="1495" w:type="dxa"/>
            <w:vAlign w:val="bottom"/>
          </w:tcPr>
          <w:p w14:paraId="50DE3D0F" w14:textId="77777777" w:rsidR="00DC68E0" w:rsidRPr="009C220D" w:rsidRDefault="00DC68E0" w:rsidP="00C2716A">
            <w:pPr>
              <w:pStyle w:val="FieldText"/>
            </w:pPr>
          </w:p>
        </w:tc>
      </w:tr>
      <w:tr w:rsidR="00DC68E0" w:rsidRPr="001973AA" w14:paraId="5B8E9CD5" w14:textId="77777777" w:rsidTr="00E0097F">
        <w:trPr>
          <w:trHeight w:val="167"/>
        </w:trPr>
        <w:tc>
          <w:tcPr>
            <w:tcW w:w="1530" w:type="dxa"/>
            <w:vAlign w:val="bottom"/>
          </w:tcPr>
          <w:p w14:paraId="441B482C" w14:textId="77777777" w:rsidR="00DC68E0" w:rsidRPr="00D6155E" w:rsidRDefault="00DC68E0" w:rsidP="00C2716A"/>
        </w:tc>
        <w:tc>
          <w:tcPr>
            <w:tcW w:w="4170" w:type="dxa"/>
            <w:vAlign w:val="bottom"/>
          </w:tcPr>
          <w:p w14:paraId="65AC9CD2" w14:textId="1FF5A047" w:rsidR="00DC68E0" w:rsidRPr="001973AA" w:rsidRDefault="00DC68E0" w:rsidP="00C2716A">
            <w:pPr>
              <w:pStyle w:val="Heading3"/>
            </w:pPr>
            <w:r>
              <w:t>Signature</w:t>
            </w:r>
          </w:p>
        </w:tc>
        <w:tc>
          <w:tcPr>
            <w:tcW w:w="2165" w:type="dxa"/>
            <w:vAlign w:val="bottom"/>
          </w:tcPr>
          <w:p w14:paraId="2A090027" w14:textId="2D128F2C" w:rsidR="00DC68E0" w:rsidRPr="001973AA" w:rsidRDefault="00DC68E0" w:rsidP="00C2716A">
            <w:pPr>
              <w:pStyle w:val="Heading3"/>
            </w:pPr>
            <w:r>
              <w:t xml:space="preserve">      Date</w:t>
            </w:r>
          </w:p>
        </w:tc>
        <w:tc>
          <w:tcPr>
            <w:tcW w:w="1495" w:type="dxa"/>
            <w:vAlign w:val="bottom"/>
          </w:tcPr>
          <w:p w14:paraId="3657A62B" w14:textId="77777777" w:rsidR="00DC68E0" w:rsidRPr="001973AA" w:rsidRDefault="00DC68E0" w:rsidP="00C2716A">
            <w:pPr>
              <w:pStyle w:val="Heading3"/>
            </w:pPr>
          </w:p>
        </w:tc>
      </w:tr>
    </w:tbl>
    <w:p w14:paraId="09236FB9" w14:textId="77777777" w:rsidR="00203163" w:rsidRPr="00D177C3" w:rsidRDefault="00203163" w:rsidP="006F179D">
      <w:pPr>
        <w:rPr>
          <w:i/>
          <w:sz w:val="4"/>
          <w:szCs w:val="4"/>
        </w:rPr>
      </w:pPr>
    </w:p>
    <w:p w14:paraId="2F81C59A" w14:textId="77777777" w:rsidR="0000525E" w:rsidRDefault="00203163" w:rsidP="0000525E">
      <w:pPr>
        <w:pStyle w:val="Heading2"/>
      </w:pPr>
      <w:r>
        <w:t>Section 1.3 Assessment: Tutor Use ONLY</w:t>
      </w:r>
    </w:p>
    <w:p w14:paraId="20868408" w14:textId="77777777" w:rsidR="005F6E87" w:rsidRDefault="005F6E87" w:rsidP="00CC6BB1">
      <w:pP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7"/>
        <w:gridCol w:w="1600"/>
        <w:gridCol w:w="3973"/>
      </w:tblGrid>
      <w:tr w:rsidR="00484E8B" w14:paraId="521244B0" w14:textId="77777777" w:rsidTr="00484E8B">
        <w:tc>
          <w:tcPr>
            <w:tcW w:w="3787" w:type="dxa"/>
          </w:tcPr>
          <w:p w14:paraId="6383EDA3" w14:textId="77777777" w:rsidR="00D177C3" w:rsidRPr="00D177C3" w:rsidRDefault="00D177C3" w:rsidP="00CC6BB1">
            <w:pPr>
              <w:rPr>
                <w:sz w:val="16"/>
                <w:szCs w:val="16"/>
              </w:rPr>
            </w:pPr>
          </w:p>
          <w:p w14:paraId="4F5DCC63" w14:textId="77777777" w:rsidR="00D177C3" w:rsidRDefault="00484E8B" w:rsidP="00CC6BB1">
            <w:pPr>
              <w:rPr>
                <w:sz w:val="16"/>
                <w:szCs w:val="16"/>
              </w:rPr>
            </w:pPr>
            <w:r>
              <w:rPr>
                <w:sz w:val="16"/>
                <w:szCs w:val="16"/>
              </w:rPr>
              <w:t>Reflection on the User Centred Design Process</w:t>
            </w:r>
          </w:p>
          <w:p w14:paraId="57407209" w14:textId="5A591267" w:rsidR="004D4664" w:rsidRPr="00D177C3" w:rsidRDefault="004D4664" w:rsidP="004D4664">
            <w:pPr>
              <w:rPr>
                <w:sz w:val="16"/>
                <w:szCs w:val="16"/>
              </w:rPr>
            </w:pPr>
            <w:r>
              <w:rPr>
                <w:sz w:val="16"/>
                <w:szCs w:val="16"/>
              </w:rPr>
              <w:t>(Lessons learnt, benefits of process, effectiveness of process)</w:t>
            </w:r>
          </w:p>
        </w:tc>
        <w:tc>
          <w:tcPr>
            <w:tcW w:w="1600" w:type="dxa"/>
            <w:tcBorders>
              <w:bottom w:val="single" w:sz="4" w:space="0" w:color="auto"/>
            </w:tcBorders>
          </w:tcPr>
          <w:p w14:paraId="5E63ABB8" w14:textId="77777777" w:rsidR="00D177C3" w:rsidRDefault="00D177C3" w:rsidP="0066496E">
            <w:pPr>
              <w:rPr>
                <w:sz w:val="16"/>
                <w:szCs w:val="16"/>
              </w:rPr>
            </w:pPr>
          </w:p>
          <w:p w14:paraId="30BF93A0" w14:textId="52E3F5AC" w:rsidR="00D177C3" w:rsidRPr="00D177C3" w:rsidRDefault="00D177C3" w:rsidP="00484E8B">
            <w:pPr>
              <w:rPr>
                <w:sz w:val="16"/>
                <w:szCs w:val="16"/>
              </w:rPr>
            </w:pPr>
            <w:r w:rsidRPr="00D177C3">
              <w:rPr>
                <w:sz w:val="16"/>
                <w:szCs w:val="16"/>
              </w:rPr>
              <w:fldChar w:fldCharType="begin">
                <w:ffData>
                  <w:name w:val="Text1"/>
                  <w:enabled/>
                  <w:calcOnExit w:val="0"/>
                  <w:textInput>
                    <w:type w:val="number"/>
                  </w:textInput>
                </w:ffData>
              </w:fldChar>
            </w:r>
            <w:bookmarkStart w:id="17" w:name="Text1"/>
            <w:r w:rsidRPr="00D177C3">
              <w:rPr>
                <w:sz w:val="16"/>
                <w:szCs w:val="16"/>
              </w:rPr>
              <w:instrText xml:space="preserve"> FORMTEXT </w:instrText>
            </w:r>
            <w:r w:rsidRPr="00D177C3">
              <w:rPr>
                <w:sz w:val="16"/>
                <w:szCs w:val="16"/>
              </w:rPr>
            </w:r>
            <w:r w:rsidRPr="00D177C3">
              <w:rPr>
                <w:sz w:val="16"/>
                <w:szCs w:val="16"/>
              </w:rPr>
              <w:fldChar w:fldCharType="separate"/>
            </w:r>
            <w:r w:rsidRPr="00D177C3">
              <w:rPr>
                <w:noProof/>
                <w:sz w:val="16"/>
                <w:szCs w:val="16"/>
              </w:rPr>
              <w:t> </w:t>
            </w:r>
            <w:r w:rsidRPr="00D177C3">
              <w:rPr>
                <w:noProof/>
                <w:sz w:val="16"/>
                <w:szCs w:val="16"/>
              </w:rPr>
              <w:t> </w:t>
            </w:r>
            <w:r w:rsidRPr="00D177C3">
              <w:rPr>
                <w:noProof/>
                <w:sz w:val="16"/>
                <w:szCs w:val="16"/>
              </w:rPr>
              <w:t> </w:t>
            </w:r>
            <w:r w:rsidRPr="00D177C3">
              <w:rPr>
                <w:noProof/>
                <w:sz w:val="16"/>
                <w:szCs w:val="16"/>
              </w:rPr>
              <w:t> </w:t>
            </w:r>
            <w:r w:rsidRPr="00D177C3">
              <w:rPr>
                <w:noProof/>
                <w:sz w:val="16"/>
                <w:szCs w:val="16"/>
              </w:rPr>
              <w:t> </w:t>
            </w:r>
            <w:r w:rsidRPr="00D177C3">
              <w:rPr>
                <w:sz w:val="16"/>
                <w:szCs w:val="16"/>
              </w:rPr>
              <w:fldChar w:fldCharType="end"/>
            </w:r>
            <w:bookmarkEnd w:id="17"/>
            <w:r w:rsidRPr="00D177C3">
              <w:rPr>
                <w:sz w:val="16"/>
                <w:szCs w:val="16"/>
              </w:rPr>
              <w:t xml:space="preserve"> /</w:t>
            </w:r>
            <w:r w:rsidR="00484E8B">
              <w:rPr>
                <w:sz w:val="16"/>
                <w:szCs w:val="16"/>
              </w:rPr>
              <w:t>15</w:t>
            </w:r>
          </w:p>
        </w:tc>
        <w:tc>
          <w:tcPr>
            <w:tcW w:w="3973" w:type="dxa"/>
          </w:tcPr>
          <w:p w14:paraId="408F3C8A" w14:textId="77777777" w:rsidR="00D177C3" w:rsidRPr="00D177C3" w:rsidRDefault="00D177C3" w:rsidP="0066496E">
            <w:pPr>
              <w:rPr>
                <w:sz w:val="16"/>
                <w:szCs w:val="16"/>
              </w:rPr>
            </w:pPr>
          </w:p>
        </w:tc>
      </w:tr>
      <w:tr w:rsidR="00484E8B" w14:paraId="0BAB6C0E" w14:textId="77777777" w:rsidTr="00484E8B">
        <w:tc>
          <w:tcPr>
            <w:tcW w:w="3787" w:type="dxa"/>
          </w:tcPr>
          <w:p w14:paraId="21E1E383" w14:textId="77777777" w:rsidR="00D177C3" w:rsidRPr="00D177C3" w:rsidRDefault="00D177C3" w:rsidP="00CC6BB1">
            <w:pPr>
              <w:rPr>
                <w:sz w:val="16"/>
                <w:szCs w:val="16"/>
              </w:rPr>
            </w:pPr>
          </w:p>
          <w:p w14:paraId="71E1EEAE" w14:textId="3C0B5A7C" w:rsidR="00D177C3" w:rsidRPr="00D177C3" w:rsidRDefault="00DC68E0" w:rsidP="003D0AF5">
            <w:pPr>
              <w:rPr>
                <w:sz w:val="16"/>
                <w:szCs w:val="16"/>
              </w:rPr>
            </w:pPr>
            <w:r>
              <w:rPr>
                <w:sz w:val="16"/>
                <w:szCs w:val="16"/>
              </w:rPr>
              <w:t>Data Gathering Technique</w:t>
            </w:r>
            <w:r w:rsidR="003D0AF5">
              <w:rPr>
                <w:sz w:val="16"/>
                <w:szCs w:val="16"/>
              </w:rPr>
              <w:t>s (technique discussion, advantages and disadvantages and examples of each)</w:t>
            </w:r>
          </w:p>
        </w:tc>
        <w:tc>
          <w:tcPr>
            <w:tcW w:w="1600" w:type="dxa"/>
            <w:tcBorders>
              <w:top w:val="single" w:sz="4" w:space="0" w:color="auto"/>
              <w:bottom w:val="single" w:sz="4" w:space="0" w:color="auto"/>
            </w:tcBorders>
          </w:tcPr>
          <w:p w14:paraId="038E7E1A" w14:textId="77777777" w:rsidR="00D177C3" w:rsidRDefault="00D177C3" w:rsidP="0066496E">
            <w:pPr>
              <w:rPr>
                <w:sz w:val="16"/>
                <w:szCs w:val="16"/>
              </w:rPr>
            </w:pPr>
          </w:p>
          <w:p w14:paraId="0C886CB6" w14:textId="2ED16AE3" w:rsidR="00D177C3" w:rsidRPr="00D177C3" w:rsidRDefault="00D177C3" w:rsidP="00484E8B">
            <w:pPr>
              <w:rPr>
                <w:sz w:val="16"/>
                <w:szCs w:val="16"/>
              </w:rPr>
            </w:pPr>
            <w:r w:rsidRPr="00D177C3">
              <w:rPr>
                <w:sz w:val="16"/>
                <w:szCs w:val="16"/>
              </w:rPr>
              <w:fldChar w:fldCharType="begin">
                <w:ffData>
                  <w:name w:val=""/>
                  <w:enabled/>
                  <w:calcOnExit w:val="0"/>
                  <w:textInput>
                    <w:type w:val="number"/>
                  </w:textInput>
                </w:ffData>
              </w:fldChar>
            </w:r>
            <w:r w:rsidRPr="00D177C3">
              <w:rPr>
                <w:sz w:val="16"/>
                <w:szCs w:val="16"/>
              </w:rPr>
              <w:instrText xml:space="preserve"> FORMTEXT </w:instrText>
            </w:r>
            <w:r w:rsidRPr="00D177C3">
              <w:rPr>
                <w:sz w:val="16"/>
                <w:szCs w:val="16"/>
              </w:rPr>
            </w:r>
            <w:r w:rsidRPr="00D177C3">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sidRPr="00D177C3">
              <w:rPr>
                <w:sz w:val="16"/>
                <w:szCs w:val="16"/>
              </w:rPr>
              <w:fldChar w:fldCharType="end"/>
            </w:r>
            <w:r w:rsidRPr="00D177C3">
              <w:rPr>
                <w:sz w:val="16"/>
                <w:szCs w:val="16"/>
              </w:rPr>
              <w:t xml:space="preserve"> /</w:t>
            </w:r>
            <w:r w:rsidR="00484E8B">
              <w:rPr>
                <w:sz w:val="16"/>
                <w:szCs w:val="16"/>
              </w:rPr>
              <w:t>9</w:t>
            </w:r>
          </w:p>
        </w:tc>
        <w:tc>
          <w:tcPr>
            <w:tcW w:w="3973" w:type="dxa"/>
          </w:tcPr>
          <w:p w14:paraId="68BF3D9C" w14:textId="77777777" w:rsidR="00D177C3" w:rsidRPr="00D177C3" w:rsidRDefault="00D177C3" w:rsidP="0066496E">
            <w:pPr>
              <w:rPr>
                <w:sz w:val="16"/>
                <w:szCs w:val="16"/>
              </w:rPr>
            </w:pPr>
          </w:p>
        </w:tc>
      </w:tr>
      <w:tr w:rsidR="00484E8B" w14:paraId="6742973F" w14:textId="77777777" w:rsidTr="00484E8B">
        <w:trPr>
          <w:trHeight w:val="447"/>
        </w:trPr>
        <w:tc>
          <w:tcPr>
            <w:tcW w:w="3787" w:type="dxa"/>
          </w:tcPr>
          <w:p w14:paraId="1FD4F4FB" w14:textId="77777777" w:rsidR="00D177C3" w:rsidRPr="00D177C3" w:rsidRDefault="00D177C3" w:rsidP="00CC6BB1">
            <w:pPr>
              <w:rPr>
                <w:sz w:val="16"/>
                <w:szCs w:val="16"/>
              </w:rPr>
            </w:pPr>
          </w:p>
          <w:p w14:paraId="47C70FC9" w14:textId="731B1460" w:rsidR="00D177C3" w:rsidRPr="00D177C3" w:rsidRDefault="00484E8B" w:rsidP="00484E8B">
            <w:pPr>
              <w:rPr>
                <w:sz w:val="16"/>
                <w:szCs w:val="16"/>
              </w:rPr>
            </w:pPr>
            <w:r>
              <w:rPr>
                <w:sz w:val="16"/>
                <w:szCs w:val="16"/>
              </w:rPr>
              <w:t xml:space="preserve">Presentation, Referencing, and use of Usability Terminology </w:t>
            </w:r>
          </w:p>
        </w:tc>
        <w:tc>
          <w:tcPr>
            <w:tcW w:w="1600" w:type="dxa"/>
            <w:tcBorders>
              <w:top w:val="single" w:sz="4" w:space="0" w:color="auto"/>
              <w:bottom w:val="single" w:sz="4" w:space="0" w:color="auto"/>
            </w:tcBorders>
          </w:tcPr>
          <w:p w14:paraId="3AB55A40" w14:textId="77777777" w:rsidR="00D177C3" w:rsidRDefault="00D177C3" w:rsidP="0066496E">
            <w:pPr>
              <w:rPr>
                <w:sz w:val="16"/>
                <w:szCs w:val="16"/>
              </w:rPr>
            </w:pPr>
          </w:p>
          <w:p w14:paraId="5A5426FC" w14:textId="1A9B162C" w:rsidR="00D177C3" w:rsidRPr="00D177C3" w:rsidRDefault="00D177C3" w:rsidP="007B6BDC">
            <w:pPr>
              <w:rPr>
                <w:sz w:val="16"/>
                <w:szCs w:val="16"/>
              </w:rPr>
            </w:pPr>
            <w:r w:rsidRPr="00D177C3">
              <w:rPr>
                <w:sz w:val="16"/>
                <w:szCs w:val="16"/>
              </w:rPr>
              <w:fldChar w:fldCharType="begin">
                <w:ffData>
                  <w:name w:val=""/>
                  <w:enabled/>
                  <w:calcOnExit w:val="0"/>
                  <w:textInput>
                    <w:type w:val="number"/>
                  </w:textInput>
                </w:ffData>
              </w:fldChar>
            </w:r>
            <w:r w:rsidRPr="00D177C3">
              <w:rPr>
                <w:sz w:val="16"/>
                <w:szCs w:val="16"/>
              </w:rPr>
              <w:instrText xml:space="preserve"> FORMTEXT </w:instrText>
            </w:r>
            <w:r w:rsidRPr="00D177C3">
              <w:rPr>
                <w:sz w:val="16"/>
                <w:szCs w:val="16"/>
              </w:rPr>
            </w:r>
            <w:r w:rsidRPr="00D177C3">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sidRPr="00D177C3">
              <w:rPr>
                <w:sz w:val="16"/>
                <w:szCs w:val="16"/>
              </w:rPr>
              <w:fldChar w:fldCharType="end"/>
            </w:r>
            <w:r w:rsidRPr="00D177C3">
              <w:rPr>
                <w:sz w:val="16"/>
                <w:szCs w:val="16"/>
              </w:rPr>
              <w:t xml:space="preserve"> /</w:t>
            </w:r>
            <w:r w:rsidR="007B6BDC">
              <w:rPr>
                <w:sz w:val="16"/>
                <w:szCs w:val="16"/>
              </w:rPr>
              <w:t>6</w:t>
            </w:r>
          </w:p>
        </w:tc>
        <w:tc>
          <w:tcPr>
            <w:tcW w:w="3973" w:type="dxa"/>
          </w:tcPr>
          <w:p w14:paraId="6968744D" w14:textId="77777777" w:rsidR="00D177C3" w:rsidRPr="00D177C3" w:rsidRDefault="00D177C3" w:rsidP="0066496E">
            <w:pPr>
              <w:rPr>
                <w:sz w:val="16"/>
                <w:szCs w:val="16"/>
              </w:rPr>
            </w:pPr>
          </w:p>
        </w:tc>
      </w:tr>
      <w:tr w:rsidR="00484E8B" w14:paraId="48A6698E" w14:textId="77777777" w:rsidTr="00484E8B">
        <w:tc>
          <w:tcPr>
            <w:tcW w:w="3787" w:type="dxa"/>
          </w:tcPr>
          <w:p w14:paraId="00B12D99" w14:textId="77777777" w:rsidR="00D177C3" w:rsidRPr="00D177C3" w:rsidRDefault="00D177C3" w:rsidP="00CC6BB1">
            <w:pPr>
              <w:rPr>
                <w:sz w:val="16"/>
                <w:szCs w:val="16"/>
              </w:rPr>
            </w:pPr>
          </w:p>
          <w:p w14:paraId="282EF4AA" w14:textId="77777777" w:rsidR="00D177C3" w:rsidRPr="00D177C3" w:rsidRDefault="00D177C3" w:rsidP="00CC6BB1">
            <w:pPr>
              <w:rPr>
                <w:sz w:val="16"/>
                <w:szCs w:val="16"/>
              </w:rPr>
            </w:pPr>
            <w:r w:rsidRPr="00D177C3">
              <w:rPr>
                <w:sz w:val="16"/>
                <w:szCs w:val="16"/>
              </w:rPr>
              <w:t>Total</w:t>
            </w:r>
          </w:p>
        </w:tc>
        <w:tc>
          <w:tcPr>
            <w:tcW w:w="1600" w:type="dxa"/>
            <w:tcBorders>
              <w:top w:val="single" w:sz="4" w:space="0" w:color="auto"/>
              <w:bottom w:val="single" w:sz="4" w:space="0" w:color="auto"/>
            </w:tcBorders>
          </w:tcPr>
          <w:p w14:paraId="2C6CEC6F" w14:textId="77777777" w:rsidR="00D177C3" w:rsidRDefault="00D177C3" w:rsidP="0066496E">
            <w:pPr>
              <w:rPr>
                <w:sz w:val="16"/>
                <w:szCs w:val="16"/>
              </w:rPr>
            </w:pPr>
          </w:p>
          <w:p w14:paraId="69B73906" w14:textId="4AAE68A1" w:rsidR="00D177C3" w:rsidRPr="00D177C3" w:rsidRDefault="00D177C3" w:rsidP="00484E8B">
            <w:pPr>
              <w:rPr>
                <w:sz w:val="16"/>
                <w:szCs w:val="16"/>
              </w:rPr>
            </w:pPr>
            <w:r w:rsidRPr="00D177C3">
              <w:rPr>
                <w:sz w:val="16"/>
                <w:szCs w:val="16"/>
              </w:rPr>
              <w:fldChar w:fldCharType="begin">
                <w:ffData>
                  <w:name w:val=""/>
                  <w:enabled/>
                  <w:calcOnExit w:val="0"/>
                  <w:textInput>
                    <w:type w:val="number"/>
                  </w:textInput>
                </w:ffData>
              </w:fldChar>
            </w:r>
            <w:r w:rsidRPr="00D177C3">
              <w:rPr>
                <w:sz w:val="16"/>
                <w:szCs w:val="16"/>
              </w:rPr>
              <w:instrText xml:space="preserve"> FORMTEXT </w:instrText>
            </w:r>
            <w:r w:rsidRPr="00D177C3">
              <w:rPr>
                <w:sz w:val="16"/>
                <w:szCs w:val="16"/>
              </w:rPr>
            </w:r>
            <w:r w:rsidRPr="00D177C3">
              <w:rPr>
                <w:sz w:val="16"/>
                <w:szCs w:val="16"/>
              </w:rPr>
              <w:fldChar w:fldCharType="separate"/>
            </w:r>
            <w:r>
              <w:rPr>
                <w:noProof/>
                <w:sz w:val="16"/>
                <w:szCs w:val="16"/>
              </w:rPr>
              <w:t> </w:t>
            </w:r>
            <w:r>
              <w:rPr>
                <w:noProof/>
                <w:sz w:val="16"/>
                <w:szCs w:val="16"/>
              </w:rPr>
              <w:t> </w:t>
            </w:r>
            <w:r>
              <w:rPr>
                <w:noProof/>
                <w:sz w:val="16"/>
                <w:szCs w:val="16"/>
              </w:rPr>
              <w:t> </w:t>
            </w:r>
            <w:r>
              <w:rPr>
                <w:noProof/>
                <w:sz w:val="16"/>
                <w:szCs w:val="16"/>
              </w:rPr>
              <w:t> </w:t>
            </w:r>
            <w:r>
              <w:rPr>
                <w:noProof/>
                <w:sz w:val="16"/>
                <w:szCs w:val="16"/>
              </w:rPr>
              <w:t> </w:t>
            </w:r>
            <w:r w:rsidRPr="00D177C3">
              <w:rPr>
                <w:sz w:val="16"/>
                <w:szCs w:val="16"/>
              </w:rPr>
              <w:fldChar w:fldCharType="end"/>
            </w:r>
            <w:r w:rsidRPr="00D177C3">
              <w:rPr>
                <w:sz w:val="16"/>
                <w:szCs w:val="16"/>
              </w:rPr>
              <w:t xml:space="preserve"> /</w:t>
            </w:r>
            <w:r w:rsidR="00484E8B">
              <w:rPr>
                <w:sz w:val="16"/>
                <w:szCs w:val="16"/>
              </w:rPr>
              <w:t>3</w:t>
            </w:r>
            <w:r w:rsidR="007B6BDC">
              <w:rPr>
                <w:sz w:val="16"/>
                <w:szCs w:val="16"/>
              </w:rPr>
              <w:t>0</w:t>
            </w:r>
          </w:p>
        </w:tc>
        <w:tc>
          <w:tcPr>
            <w:tcW w:w="3973" w:type="dxa"/>
          </w:tcPr>
          <w:p w14:paraId="35138372" w14:textId="77777777" w:rsidR="00D177C3" w:rsidRPr="00D177C3" w:rsidRDefault="00D177C3" w:rsidP="00D177C3">
            <w:pPr>
              <w:rPr>
                <w:sz w:val="16"/>
                <w:szCs w:val="16"/>
              </w:rPr>
            </w:pPr>
            <w:r w:rsidRPr="00D177C3">
              <w:rPr>
                <w:sz w:val="16"/>
                <w:szCs w:val="16"/>
              </w:rPr>
              <w:fldChar w:fldCharType="begin"/>
            </w:r>
            <w:r w:rsidRPr="00D177C3">
              <w:rPr>
                <w:sz w:val="16"/>
                <w:szCs w:val="16"/>
              </w:rPr>
              <w:instrText xml:space="preserve"> =SUM(ABOVE) \# "0.00" </w:instrText>
            </w:r>
            <w:r w:rsidRPr="00D177C3">
              <w:rPr>
                <w:sz w:val="16"/>
                <w:szCs w:val="16"/>
              </w:rPr>
              <w:fldChar w:fldCharType="end"/>
            </w:r>
          </w:p>
        </w:tc>
      </w:tr>
      <w:tr w:rsidR="006949F5" w14:paraId="306F2EE8" w14:textId="77777777" w:rsidTr="00484E8B">
        <w:tc>
          <w:tcPr>
            <w:tcW w:w="3787" w:type="dxa"/>
            <w:tcBorders>
              <w:bottom w:val="single" w:sz="4" w:space="0" w:color="auto"/>
            </w:tcBorders>
          </w:tcPr>
          <w:p w14:paraId="332C4ED1" w14:textId="77777777" w:rsidR="00D177C3" w:rsidRDefault="00D177C3" w:rsidP="00CC6BB1">
            <w:pPr>
              <w:rPr>
                <w:sz w:val="16"/>
                <w:szCs w:val="16"/>
              </w:rPr>
            </w:pPr>
          </w:p>
          <w:p w14:paraId="45D886C9" w14:textId="77777777" w:rsidR="006949F5" w:rsidRPr="00D177C3" w:rsidRDefault="00203163" w:rsidP="00CC6BB1">
            <w:pPr>
              <w:rPr>
                <w:sz w:val="16"/>
                <w:szCs w:val="16"/>
              </w:rPr>
            </w:pPr>
            <w:r w:rsidRPr="00D177C3">
              <w:rPr>
                <w:sz w:val="16"/>
                <w:szCs w:val="16"/>
              </w:rPr>
              <w:t>Comments</w:t>
            </w:r>
          </w:p>
          <w:p w14:paraId="1EB7A536" w14:textId="77777777" w:rsidR="006949F5" w:rsidRPr="00D177C3" w:rsidRDefault="006949F5" w:rsidP="00CC6BB1">
            <w:pPr>
              <w:rPr>
                <w:sz w:val="16"/>
                <w:szCs w:val="16"/>
              </w:rPr>
            </w:pPr>
          </w:p>
          <w:p w14:paraId="0649DA71" w14:textId="77777777" w:rsidR="006949F5" w:rsidRPr="00D177C3" w:rsidRDefault="006949F5" w:rsidP="00CC6BB1">
            <w:pPr>
              <w:rPr>
                <w:sz w:val="16"/>
                <w:szCs w:val="16"/>
              </w:rPr>
            </w:pPr>
          </w:p>
          <w:p w14:paraId="5A4DE203" w14:textId="77777777" w:rsidR="006949F5" w:rsidRDefault="006949F5" w:rsidP="00CC6BB1">
            <w:pPr>
              <w:rPr>
                <w:sz w:val="16"/>
                <w:szCs w:val="16"/>
              </w:rPr>
            </w:pPr>
          </w:p>
          <w:p w14:paraId="78E4796F" w14:textId="77777777" w:rsidR="00D177C3" w:rsidRPr="00D177C3" w:rsidRDefault="00D177C3" w:rsidP="00CC6BB1">
            <w:pPr>
              <w:rPr>
                <w:sz w:val="16"/>
                <w:szCs w:val="16"/>
              </w:rPr>
            </w:pPr>
          </w:p>
          <w:p w14:paraId="70138A30" w14:textId="77777777" w:rsidR="006949F5" w:rsidRPr="00D177C3" w:rsidRDefault="006949F5" w:rsidP="00CC6BB1">
            <w:pPr>
              <w:rPr>
                <w:sz w:val="16"/>
                <w:szCs w:val="16"/>
              </w:rPr>
            </w:pPr>
          </w:p>
        </w:tc>
        <w:tc>
          <w:tcPr>
            <w:tcW w:w="5573" w:type="dxa"/>
            <w:gridSpan w:val="2"/>
            <w:tcBorders>
              <w:bottom w:val="single" w:sz="4" w:space="0" w:color="auto"/>
            </w:tcBorders>
          </w:tcPr>
          <w:p w14:paraId="38A93ECF" w14:textId="77777777" w:rsidR="00D177C3" w:rsidRPr="00D177C3" w:rsidRDefault="00D177C3" w:rsidP="006949F5">
            <w:pPr>
              <w:rPr>
                <w:sz w:val="16"/>
                <w:szCs w:val="16"/>
              </w:rPr>
            </w:pPr>
          </w:p>
          <w:p w14:paraId="4FDB7047" w14:textId="77777777" w:rsidR="00203163" w:rsidRPr="00D177C3" w:rsidRDefault="006949F5" w:rsidP="006949F5">
            <w:pPr>
              <w:rPr>
                <w:sz w:val="16"/>
                <w:szCs w:val="16"/>
              </w:rPr>
            </w:pPr>
            <w:r w:rsidRPr="00D177C3">
              <w:rPr>
                <w:sz w:val="16"/>
                <w:szCs w:val="16"/>
              </w:rPr>
              <w:fldChar w:fldCharType="begin">
                <w:ffData>
                  <w:name w:val=""/>
                  <w:enabled/>
                  <w:calcOnExit w:val="0"/>
                  <w:textInput/>
                </w:ffData>
              </w:fldChar>
            </w:r>
            <w:r w:rsidRPr="00D177C3">
              <w:rPr>
                <w:sz w:val="16"/>
                <w:szCs w:val="16"/>
              </w:rPr>
              <w:instrText xml:space="preserve"> FORMTEXT </w:instrText>
            </w:r>
            <w:r w:rsidRPr="00D177C3">
              <w:rPr>
                <w:sz w:val="16"/>
                <w:szCs w:val="16"/>
              </w:rPr>
            </w:r>
            <w:r w:rsidRPr="00D177C3">
              <w:rPr>
                <w:sz w:val="16"/>
                <w:szCs w:val="16"/>
              </w:rPr>
              <w:fldChar w:fldCharType="separate"/>
            </w:r>
            <w:r w:rsidRPr="00D177C3">
              <w:rPr>
                <w:noProof/>
                <w:sz w:val="16"/>
                <w:szCs w:val="16"/>
              </w:rPr>
              <w:t> </w:t>
            </w:r>
            <w:r w:rsidRPr="00D177C3">
              <w:rPr>
                <w:noProof/>
                <w:sz w:val="16"/>
                <w:szCs w:val="16"/>
              </w:rPr>
              <w:t> </w:t>
            </w:r>
            <w:r w:rsidRPr="00D177C3">
              <w:rPr>
                <w:noProof/>
                <w:sz w:val="16"/>
                <w:szCs w:val="16"/>
              </w:rPr>
              <w:t> </w:t>
            </w:r>
            <w:r w:rsidR="0066496E" w:rsidRPr="00D177C3">
              <w:rPr>
                <w:noProof/>
                <w:sz w:val="16"/>
                <w:szCs w:val="16"/>
              </w:rPr>
              <w:t xml:space="preserve">  </w:t>
            </w:r>
            <w:r w:rsidRPr="00D177C3">
              <w:rPr>
                <w:noProof/>
                <w:sz w:val="16"/>
                <w:szCs w:val="16"/>
              </w:rPr>
              <w:t> </w:t>
            </w:r>
            <w:r w:rsidRPr="00D177C3">
              <w:rPr>
                <w:noProof/>
                <w:sz w:val="16"/>
                <w:szCs w:val="16"/>
              </w:rPr>
              <w:t> </w:t>
            </w:r>
            <w:r w:rsidRPr="00D177C3">
              <w:rPr>
                <w:sz w:val="16"/>
                <w:szCs w:val="16"/>
              </w:rPr>
              <w:fldChar w:fldCharType="end"/>
            </w:r>
          </w:p>
        </w:tc>
      </w:tr>
    </w:tbl>
    <w:p w14:paraId="34674F53" w14:textId="77777777" w:rsidR="00203163" w:rsidRDefault="00203163" w:rsidP="006949F5">
      <w:pPr>
        <w:rPr>
          <w:sz w:val="20"/>
          <w:szCs w:val="20"/>
        </w:rPr>
      </w:pPr>
    </w:p>
    <w:sectPr w:rsidR="00203163" w:rsidSect="0000525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y Wang">
    <w15:presenceInfo w15:providerId="None" w15:userId="Kelly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ocumentProtection w:edit="forms" w:enforcement="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9D"/>
    <w:rsid w:val="0000525E"/>
    <w:rsid w:val="000071F7"/>
    <w:rsid w:val="0002798A"/>
    <w:rsid w:val="000406CB"/>
    <w:rsid w:val="00083002"/>
    <w:rsid w:val="00087B85"/>
    <w:rsid w:val="000A01F1"/>
    <w:rsid w:val="000C1163"/>
    <w:rsid w:val="000C75F0"/>
    <w:rsid w:val="000D2539"/>
    <w:rsid w:val="000E7854"/>
    <w:rsid w:val="000F2DF4"/>
    <w:rsid w:val="000F6783"/>
    <w:rsid w:val="00120C95"/>
    <w:rsid w:val="0014663E"/>
    <w:rsid w:val="00180664"/>
    <w:rsid w:val="001973AA"/>
    <w:rsid w:val="00203163"/>
    <w:rsid w:val="002123A6"/>
    <w:rsid w:val="00250014"/>
    <w:rsid w:val="00275BB5"/>
    <w:rsid w:val="00277CF7"/>
    <w:rsid w:val="00286F6A"/>
    <w:rsid w:val="00291C8C"/>
    <w:rsid w:val="002A1ECE"/>
    <w:rsid w:val="002A2510"/>
    <w:rsid w:val="002B27FD"/>
    <w:rsid w:val="002B4D1D"/>
    <w:rsid w:val="002B652C"/>
    <w:rsid w:val="002C10B1"/>
    <w:rsid w:val="002D0D1C"/>
    <w:rsid w:val="002D222A"/>
    <w:rsid w:val="003076FD"/>
    <w:rsid w:val="00317005"/>
    <w:rsid w:val="00335259"/>
    <w:rsid w:val="003929F1"/>
    <w:rsid w:val="003A1B63"/>
    <w:rsid w:val="003A41A1"/>
    <w:rsid w:val="003B2326"/>
    <w:rsid w:val="003D0AF5"/>
    <w:rsid w:val="0040207F"/>
    <w:rsid w:val="00430E12"/>
    <w:rsid w:val="00437ED0"/>
    <w:rsid w:val="00440CD8"/>
    <w:rsid w:val="00443837"/>
    <w:rsid w:val="00450F66"/>
    <w:rsid w:val="00461739"/>
    <w:rsid w:val="00467865"/>
    <w:rsid w:val="00484E8B"/>
    <w:rsid w:val="0048685F"/>
    <w:rsid w:val="004A1437"/>
    <w:rsid w:val="004A4198"/>
    <w:rsid w:val="004A54EA"/>
    <w:rsid w:val="004B0578"/>
    <w:rsid w:val="004D4664"/>
    <w:rsid w:val="004E34C6"/>
    <w:rsid w:val="004F62AD"/>
    <w:rsid w:val="00501AE8"/>
    <w:rsid w:val="00504B65"/>
    <w:rsid w:val="005114CE"/>
    <w:rsid w:val="0052122B"/>
    <w:rsid w:val="005557F6"/>
    <w:rsid w:val="00563778"/>
    <w:rsid w:val="005B1274"/>
    <w:rsid w:val="005B4AE2"/>
    <w:rsid w:val="005E63CC"/>
    <w:rsid w:val="005F6E87"/>
    <w:rsid w:val="00613129"/>
    <w:rsid w:val="00617C65"/>
    <w:rsid w:val="0066496E"/>
    <w:rsid w:val="006949F5"/>
    <w:rsid w:val="006D2635"/>
    <w:rsid w:val="006D779C"/>
    <w:rsid w:val="006E4F63"/>
    <w:rsid w:val="006E729E"/>
    <w:rsid w:val="006F179D"/>
    <w:rsid w:val="007602AC"/>
    <w:rsid w:val="0077310C"/>
    <w:rsid w:val="00774B67"/>
    <w:rsid w:val="00793AC6"/>
    <w:rsid w:val="007A71DE"/>
    <w:rsid w:val="007B199B"/>
    <w:rsid w:val="007B6119"/>
    <w:rsid w:val="007B6BDC"/>
    <w:rsid w:val="007E2A15"/>
    <w:rsid w:val="007E32E7"/>
    <w:rsid w:val="007F37CD"/>
    <w:rsid w:val="008107D6"/>
    <w:rsid w:val="00841645"/>
    <w:rsid w:val="00852EC6"/>
    <w:rsid w:val="0088782D"/>
    <w:rsid w:val="008B7081"/>
    <w:rsid w:val="008C0B5E"/>
    <w:rsid w:val="008E72CF"/>
    <w:rsid w:val="00902964"/>
    <w:rsid w:val="00937437"/>
    <w:rsid w:val="0094790F"/>
    <w:rsid w:val="00966B90"/>
    <w:rsid w:val="009737B7"/>
    <w:rsid w:val="009802C4"/>
    <w:rsid w:val="009976D9"/>
    <w:rsid w:val="00997A3E"/>
    <w:rsid w:val="009A4EA3"/>
    <w:rsid w:val="009A55DC"/>
    <w:rsid w:val="009C220D"/>
    <w:rsid w:val="00A211B2"/>
    <w:rsid w:val="00A2727E"/>
    <w:rsid w:val="00A35524"/>
    <w:rsid w:val="00A4427E"/>
    <w:rsid w:val="00A74F99"/>
    <w:rsid w:val="00A82BA3"/>
    <w:rsid w:val="00A92012"/>
    <w:rsid w:val="00A94ACC"/>
    <w:rsid w:val="00AE6FA4"/>
    <w:rsid w:val="00AF5899"/>
    <w:rsid w:val="00B03907"/>
    <w:rsid w:val="00B11811"/>
    <w:rsid w:val="00B311E1"/>
    <w:rsid w:val="00B46F56"/>
    <w:rsid w:val="00B4735C"/>
    <w:rsid w:val="00B764A9"/>
    <w:rsid w:val="00B77CB0"/>
    <w:rsid w:val="00B90EC2"/>
    <w:rsid w:val="00BA268F"/>
    <w:rsid w:val="00BE511B"/>
    <w:rsid w:val="00C079CA"/>
    <w:rsid w:val="00C133F3"/>
    <w:rsid w:val="00C255F7"/>
    <w:rsid w:val="00C67741"/>
    <w:rsid w:val="00C74647"/>
    <w:rsid w:val="00C76039"/>
    <w:rsid w:val="00C76480"/>
    <w:rsid w:val="00C7648E"/>
    <w:rsid w:val="00C92FD6"/>
    <w:rsid w:val="00CC6598"/>
    <w:rsid w:val="00CC6BB1"/>
    <w:rsid w:val="00D14E73"/>
    <w:rsid w:val="00D177C3"/>
    <w:rsid w:val="00D6155E"/>
    <w:rsid w:val="00DC47A2"/>
    <w:rsid w:val="00DC68E0"/>
    <w:rsid w:val="00DE1551"/>
    <w:rsid w:val="00DE7FB7"/>
    <w:rsid w:val="00E0097F"/>
    <w:rsid w:val="00E20DDA"/>
    <w:rsid w:val="00E32A8B"/>
    <w:rsid w:val="00E36054"/>
    <w:rsid w:val="00E37E7B"/>
    <w:rsid w:val="00E45CB6"/>
    <w:rsid w:val="00E46E04"/>
    <w:rsid w:val="00E87396"/>
    <w:rsid w:val="00EC42A3"/>
    <w:rsid w:val="00F03FC7"/>
    <w:rsid w:val="00F07933"/>
    <w:rsid w:val="00F83033"/>
    <w:rsid w:val="00F966AA"/>
    <w:rsid w:val="00FB538F"/>
    <w:rsid w:val="00FC3071"/>
    <w:rsid w:val="00FD5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0E7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73AA"/>
    <w:rPr>
      <w:rFonts w:asciiTheme="minorHAnsi" w:hAnsiTheme="minorHAnsi"/>
      <w:sz w:val="18"/>
      <w:szCs w:val="24"/>
    </w:rPr>
  </w:style>
  <w:style w:type="paragraph" w:styleId="Heading1">
    <w:name w:val="heading 1"/>
    <w:basedOn w:val="Normal"/>
    <w:next w:val="Normal"/>
    <w:qFormat/>
    <w:rsid w:val="0000525E"/>
    <w:pPr>
      <w:spacing w:before="200" w:after="120"/>
      <w:outlineLvl w:val="0"/>
    </w:pPr>
    <w:rPr>
      <w:rFonts w:asciiTheme="majorHAnsi" w:hAnsiTheme="majorHAnsi"/>
      <w:b/>
      <w:sz w:val="24"/>
    </w:rPr>
  </w:style>
  <w:style w:type="paragraph" w:styleId="Heading2">
    <w:name w:val="heading 2"/>
    <w:basedOn w:val="Normal"/>
    <w:next w:val="Normal"/>
    <w:qFormat/>
    <w:rsid w:val="001973AA"/>
    <w:pPr>
      <w:shd w:val="clear" w:color="auto" w:fill="404040" w:themeFill="text1" w:themeFillTint="BF"/>
      <w:spacing w:before="200"/>
      <w:jc w:val="center"/>
      <w:outlineLvl w:val="1"/>
    </w:pPr>
    <w:rPr>
      <w:rFonts w:asciiTheme="majorHAnsi" w:hAnsiTheme="majorHAnsi"/>
      <w:b/>
      <w:color w:val="FFFFFF" w:themeColor="background1"/>
      <w:sz w:val="22"/>
    </w:rPr>
  </w:style>
  <w:style w:type="paragraph" w:styleId="Heading3">
    <w:name w:val="heading 3"/>
    <w:basedOn w:val="Normal"/>
    <w:next w:val="Normal"/>
    <w:qFormat/>
    <w:rsid w:val="001973AA"/>
    <w:pPr>
      <w:outlineLvl w:val="2"/>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ascii="Tahoma" w:hAnsi="Tahoma" w:cs="Tahoma"/>
      <w:sz w:val="16"/>
      <w:szCs w:val="16"/>
    </w:rPr>
  </w:style>
  <w:style w:type="paragraph" w:customStyle="1" w:styleId="FieldText">
    <w:name w:val="Field Text"/>
    <w:basedOn w:val="Normal"/>
    <w:next w:val="Normal"/>
    <w:link w:val="FieldTextChar"/>
    <w:qFormat/>
    <w:rsid w:val="002B652C"/>
    <w:rPr>
      <w:b/>
      <w:szCs w:val="19"/>
    </w:rPr>
  </w:style>
  <w:style w:type="character" w:customStyle="1" w:styleId="FieldTextChar">
    <w:name w:val="Field Text Char"/>
    <w:basedOn w:val="DefaultParagraphFont"/>
    <w:link w:val="FieldText"/>
    <w:rsid w:val="002B652C"/>
    <w:rPr>
      <w:rFonts w:ascii="Arial" w:hAnsi="Arial"/>
      <w:b/>
      <w:sz w:val="19"/>
      <w:szCs w:val="19"/>
      <w:lang w:val="en-US" w:eastAsia="en-US" w:bidi="ar-SA"/>
    </w:rPr>
  </w:style>
  <w:style w:type="table" w:styleId="TableGrid">
    <w:name w:val="Table Grid"/>
    <w:basedOn w:val="TableNormal"/>
    <w:uiPriority w:val="59"/>
    <w:rsid w:val="002B65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anyName">
    <w:name w:val="Company Name"/>
    <w:basedOn w:val="Normal"/>
    <w:qFormat/>
    <w:rsid w:val="001973AA"/>
    <w:pPr>
      <w:jc w:val="right"/>
    </w:pPr>
    <w:rPr>
      <w:rFonts w:asciiTheme="majorHAnsi" w:hAnsiTheme="majorHAnsi"/>
      <w:b/>
      <w:color w:val="404040" w:themeColor="text1" w:themeTint="BF"/>
      <w:sz w:val="28"/>
    </w:rPr>
  </w:style>
  <w:style w:type="paragraph" w:styleId="Revision">
    <w:name w:val="Revision"/>
    <w:hidden/>
    <w:uiPriority w:val="99"/>
    <w:semiHidden/>
    <w:rsid w:val="00DC68E0"/>
    <w:rPr>
      <w:rFonts w:asciiTheme="minorHAnsi" w:hAnsiTheme="minorHAns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xandravassar/Library/Containers/com.microsoft.Word/Data/Library/Caches/TM02803323/Employee%20inform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717454</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2011-12-16T18:09:00+00:00</AssetStart>
    <FriendlyTitle xmlns="4873beb7-5857-4685-be1f-d57550cc96cc" xsi:nil="true"/>
    <MarketSpecific xmlns="4873beb7-5857-4685-be1f-d57550cc96cc">false</MarketSpecific>
    <TPNamespace xmlns="4873beb7-5857-4685-be1f-d57550cc96cc" xsi:nil="true"/>
    <PublishStatusLookup xmlns="4873beb7-5857-4685-be1f-d57550cc96cc">
      <Value>1372508</Value>
      <Value>1531189</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Employee information form</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TP102803322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AF7B1-8230-4010-80AD-A381262CD8B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222073C0-86DA-408F-93BC-FF8ADF6DA719}">
  <ds:schemaRefs>
    <ds:schemaRef ds:uri="http://schemas.microsoft.com/sharepoint/v3/contenttype/forms"/>
  </ds:schemaRefs>
</ds:datastoreItem>
</file>

<file path=customXml/itemProps3.xml><?xml version="1.0" encoding="utf-8"?>
<ds:datastoreItem xmlns:ds="http://schemas.openxmlformats.org/officeDocument/2006/customXml" ds:itemID="{8879EED6-21EE-426C-A60C-894BA409E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Employee information form.dotx</Template>
  <TotalTime>5</TotalTime>
  <Pages>1</Pages>
  <Words>309</Words>
  <Characters>1764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Employee information form</vt:lpstr>
    </vt:vector>
  </TitlesOfParts>
  <Company>Microsoft Corporation</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information form</dc:title>
  <dc:creator>Alexandra Vassar</dc:creator>
  <cp:lastModifiedBy>Kelly Wang</cp:lastModifiedBy>
  <cp:revision>6</cp:revision>
  <cp:lastPrinted>2002-03-15T16:02:00Z</cp:lastPrinted>
  <dcterms:created xsi:type="dcterms:W3CDTF">2017-09-19T21:25:00Z</dcterms:created>
  <dcterms:modified xsi:type="dcterms:W3CDTF">2017-10-09T14:31:00Z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TC060889361033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